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0D" w:rsidRDefault="009674C9">
      <w:pPr>
        <w:spacing w:after="200" w:line="240" w:lineRule="auto"/>
        <w:jc w:val="right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59138" cy="61205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8" cy="61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316363" cy="59286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363" cy="592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233258</wp:posOffset>
            </wp:positionV>
            <wp:extent cx="3271838" cy="614467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61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50D" w:rsidRDefault="00490B5D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-3416935</wp:posOffset>
                </wp:positionH>
                <wp:positionV relativeFrom="paragraph">
                  <wp:posOffset>337820</wp:posOffset>
                </wp:positionV>
                <wp:extent cx="6543675" cy="76200"/>
                <wp:effectExtent l="0" t="0" r="9525" b="0"/>
                <wp:wrapThrough wrapText="bothSides">
                  <wp:wrapPolygon edited="0">
                    <wp:start x="0" y="0"/>
                    <wp:lineTo x="0" y="16200"/>
                    <wp:lineTo x="21569" y="16200"/>
                    <wp:lineTo x="2156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76200"/>
                        </a:xfrm>
                        <a:prstGeom prst="rect">
                          <a:avLst/>
                        </a:prstGeom>
                        <a:solidFill>
                          <a:srgbClr val="D3BD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50D" w:rsidRDefault="0098550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69.05pt;margin-top:26.6pt;width:515.2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" fillcolor="#d3bd34" stroked="f">
                <v:textbox inset="2.53958mm,2.53958mm,2.53958mm,2.53958mm">
                  <w:txbxContent>
                    <w:p w:rsidR="0098550D" w:rsidRDefault="0098550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98550D" w:rsidRDefault="0098550D">
      <w:pPr>
        <w:spacing w:after="200" w:line="240" w:lineRule="auto"/>
        <w:rPr>
          <w:b/>
          <w:sz w:val="28"/>
          <w:szCs w:val="28"/>
        </w:rPr>
      </w:pPr>
    </w:p>
    <w:p w:rsidR="0098550D" w:rsidRDefault="009674C9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 xml:space="preserve">MODÈLE DE COURRIER D’ADRESSAGE </w:t>
      </w:r>
    </w:p>
    <w:p w:rsidR="0098550D" w:rsidRDefault="009674C9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  <w:r>
        <w:rPr>
          <w:rFonts w:ascii="Lato" w:eastAsia="Lato" w:hAnsi="Lato" w:cs="Lato"/>
          <w:b/>
          <w:color w:val="666666"/>
          <w:sz w:val="28"/>
          <w:szCs w:val="28"/>
        </w:rPr>
        <w:t>DU MÉDECIN À DESTINATION DU PSYCHOLOGUE</w:t>
      </w:r>
    </w:p>
    <w:p w:rsidR="0098550D" w:rsidRDefault="0098550D">
      <w:pPr>
        <w:spacing w:after="0" w:line="240" w:lineRule="auto"/>
        <w:rPr>
          <w:rFonts w:ascii="Lato" w:eastAsia="Lato" w:hAnsi="Lato" w:cs="Lato"/>
          <w:b/>
          <w:color w:val="666666"/>
          <w:sz w:val="28"/>
          <w:szCs w:val="28"/>
        </w:rPr>
      </w:pPr>
    </w:p>
    <w:p w:rsidR="00DA1AE4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L’adressage se fait au moyen d’un courrier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mentionnant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 xml:space="preserve"> </w:t>
      </w:r>
      <w:r w:rsidRPr="001859D6">
        <w:rPr>
          <w:rFonts w:asciiTheme="minorHAnsi" w:eastAsia="Lato" w:hAnsiTheme="minorHAnsi" w:cstheme="minorHAnsi"/>
          <w:sz w:val="28"/>
          <w:szCs w:val="24"/>
          <w:highlight w:val="white"/>
        </w:rPr>
        <w:t>le</w:t>
      </w:r>
      <w:r w:rsidRPr="001859D6">
        <w:rPr>
          <w:rFonts w:asciiTheme="minorHAnsi" w:eastAsia="Lato" w:hAnsiTheme="minorHAnsi" w:cstheme="minorHAnsi"/>
          <w:b/>
          <w:sz w:val="28"/>
          <w:szCs w:val="24"/>
          <w:highlight w:val="white"/>
        </w:rPr>
        <w:t xml:space="preserve">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nom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, le </w:t>
      </w:r>
      <w:r w:rsidRPr="001859D6">
        <w:rPr>
          <w:rFonts w:asciiTheme="minorHAnsi" w:eastAsia="Lato" w:hAnsiTheme="minorHAnsi" w:cstheme="minorHAnsi"/>
          <w:b/>
          <w:sz w:val="28"/>
          <w:szCs w:val="24"/>
        </w:rPr>
        <w:t>numéro AM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du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 xml:space="preserve">médecin 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ou de la structure, </w:t>
      </w:r>
      <w:r w:rsidR="001859D6" w:rsidRPr="001859D6">
        <w:rPr>
          <w:rFonts w:asciiTheme="minorHAnsi" w:eastAsia="Lato" w:hAnsiTheme="minorHAnsi" w:cstheme="minorHAnsi"/>
          <w:sz w:val="28"/>
          <w:szCs w:val="24"/>
        </w:rPr>
        <w:t>en indiquant la nécessité de réaliser un accompagnement psychologique</w:t>
      </w:r>
      <w:r w:rsidR="001859D6">
        <w:rPr>
          <w:rFonts w:asciiTheme="minorHAnsi" w:eastAsia="Lato" w:hAnsiTheme="minorHAnsi" w:cstheme="minorHAnsi"/>
          <w:sz w:val="28"/>
          <w:szCs w:val="24"/>
        </w:rPr>
        <w:t xml:space="preserve">. </w:t>
      </w:r>
    </w:p>
    <w:p w:rsidR="0098550D" w:rsidRPr="001859D6" w:rsidRDefault="001859D6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>
        <w:rPr>
          <w:rFonts w:asciiTheme="minorHAnsi" w:eastAsia="Lato" w:hAnsiTheme="minorHAnsi" w:cstheme="minorHAnsi"/>
          <w:sz w:val="28"/>
          <w:szCs w:val="24"/>
        </w:rPr>
        <w:t>Le médecin peut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>
        <w:rPr>
          <w:rFonts w:asciiTheme="minorHAnsi" w:eastAsia="Lato" w:hAnsiTheme="minorHAnsi" w:cstheme="minorHAnsi"/>
          <w:sz w:val="28"/>
          <w:szCs w:val="24"/>
        </w:rPr>
        <w:t xml:space="preserve">compléter </w:t>
      </w:r>
      <w:r w:rsidR="00567E34">
        <w:rPr>
          <w:rFonts w:asciiTheme="minorHAnsi" w:eastAsia="Lato" w:hAnsiTheme="minorHAnsi" w:cstheme="minorHAnsi"/>
          <w:sz w:val="28"/>
          <w:szCs w:val="24"/>
        </w:rPr>
        <w:t>puis</w:t>
      </w:r>
      <w:r>
        <w:rPr>
          <w:rFonts w:asciiTheme="minorHAnsi" w:eastAsia="Lato" w:hAnsiTheme="minorHAnsi" w:cstheme="minorHAnsi"/>
          <w:sz w:val="28"/>
          <w:szCs w:val="24"/>
        </w:rPr>
        <w:t xml:space="preserve"> imprimer le document </w:t>
      </w:r>
      <w:r w:rsidR="00DA1AE4">
        <w:rPr>
          <w:rFonts w:asciiTheme="minorHAnsi" w:eastAsia="Lato" w:hAnsiTheme="minorHAnsi" w:cstheme="minorHAnsi"/>
          <w:sz w:val="28"/>
          <w:szCs w:val="24"/>
        </w:rPr>
        <w:t>ci-après</w:t>
      </w:r>
      <w:r>
        <w:rPr>
          <w:rFonts w:asciiTheme="minorHAnsi" w:eastAsia="Lato" w:hAnsiTheme="minorHAnsi" w:cstheme="minorHAnsi"/>
          <w:sz w:val="28"/>
          <w:szCs w:val="24"/>
        </w:rPr>
        <w:t xml:space="preserve">, </w:t>
      </w:r>
      <w:r w:rsidR="009462DD">
        <w:rPr>
          <w:rFonts w:asciiTheme="minorHAnsi" w:eastAsia="Lato" w:hAnsiTheme="minorHAnsi" w:cstheme="minorHAnsi"/>
          <w:sz w:val="28"/>
          <w:szCs w:val="24"/>
        </w:rPr>
        <w:t xml:space="preserve">ou 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rédiger le courrier d’adressage </w:t>
      </w:r>
      <w:r w:rsidR="00DA1AE4" w:rsidRPr="001859D6">
        <w:rPr>
          <w:rFonts w:asciiTheme="minorHAnsi" w:eastAsia="Lato" w:hAnsiTheme="minorHAnsi" w:cstheme="minorHAnsi"/>
          <w:sz w:val="28"/>
          <w:szCs w:val="24"/>
        </w:rPr>
        <w:t xml:space="preserve">sur </w:t>
      </w:r>
      <w:r w:rsidR="00DA1AE4" w:rsidRPr="0020200A">
        <w:rPr>
          <w:rFonts w:asciiTheme="minorHAnsi" w:eastAsia="Lato" w:hAnsiTheme="minorHAnsi" w:cstheme="minorHAnsi"/>
          <w:sz w:val="28"/>
          <w:szCs w:val="24"/>
        </w:rPr>
        <w:t>papier blanc</w:t>
      </w:r>
      <w:r w:rsidR="00DA1AE4">
        <w:rPr>
          <w:rFonts w:asciiTheme="minorHAnsi" w:eastAsia="Lato" w:hAnsiTheme="minorHAnsi" w:cstheme="minorHAnsi"/>
          <w:sz w:val="28"/>
          <w:szCs w:val="24"/>
        </w:rPr>
        <w:t xml:space="preserve"> ou utiliser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941431">
        <w:rPr>
          <w:rFonts w:asciiTheme="minorHAnsi" w:eastAsia="Lato" w:hAnsiTheme="minorHAnsi" w:cstheme="minorHAnsi"/>
          <w:sz w:val="28"/>
          <w:szCs w:val="24"/>
        </w:rPr>
        <w:t>l’ordonnance habituelle</w:t>
      </w:r>
      <w:r w:rsidR="009674C9"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1859D6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9674C9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1859D6">
        <w:rPr>
          <w:rFonts w:asciiTheme="minorHAnsi" w:eastAsia="Lato" w:hAnsiTheme="minorHAnsi" w:cstheme="minorHAnsi"/>
          <w:b/>
          <w:sz w:val="28"/>
          <w:szCs w:val="24"/>
        </w:rPr>
        <w:t>Le nombre de séances ne doit pas être indiqué sur le courrier d’adressage</w:t>
      </w:r>
      <w:r w:rsidRPr="001859D6">
        <w:rPr>
          <w:rFonts w:asciiTheme="minorHAnsi" w:eastAsia="Lato Black" w:hAnsiTheme="minorHAnsi" w:cstheme="minorHAnsi"/>
          <w:sz w:val="28"/>
          <w:szCs w:val="24"/>
        </w:rPr>
        <w:t>.</w:t>
      </w:r>
      <w:r w:rsidRPr="001859D6">
        <w:rPr>
          <w:rFonts w:asciiTheme="minorHAnsi" w:eastAsia="Lato" w:hAnsiTheme="minorHAnsi" w:cstheme="minorHAnsi"/>
          <w:sz w:val="28"/>
          <w:szCs w:val="24"/>
        </w:rPr>
        <w:t xml:space="preserve"> C’est le psychologue conventionné qui, en accord avec le patient, propose le nombre de séances nécessaires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(dans l</w:t>
      </w:r>
      <w:r w:rsidR="00627BF2" w:rsidRPr="001859D6">
        <w:rPr>
          <w:rFonts w:asciiTheme="minorHAnsi" w:eastAsia="Lato" w:hAnsiTheme="minorHAnsi" w:cstheme="minorHAnsi"/>
          <w:sz w:val="28"/>
          <w:szCs w:val="24"/>
        </w:rPr>
        <w:t xml:space="preserve">a limite </w:t>
      </w:r>
      <w:proofErr w:type="gramStart"/>
      <w:r w:rsidR="00627BF2" w:rsidRPr="001859D6">
        <w:rPr>
          <w:rFonts w:asciiTheme="minorHAnsi" w:eastAsia="Lato" w:hAnsiTheme="minorHAnsi" w:cstheme="minorHAnsi"/>
          <w:sz w:val="28"/>
          <w:szCs w:val="24"/>
        </w:rPr>
        <w:t>d’</w:t>
      </w:r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1</w:t>
      </w:r>
      <w:proofErr w:type="gramEnd"/>
      <w:r w:rsidR="00FA2BC9" w:rsidRPr="001859D6">
        <w:rPr>
          <w:rFonts w:asciiTheme="minorHAnsi" w:eastAsia="Lato" w:hAnsiTheme="minorHAnsi" w:cstheme="minorHAnsi"/>
          <w:sz w:val="28"/>
          <w:szCs w:val="24"/>
        </w:rPr>
        <w:t xml:space="preserve"> entretien d’évaluation et 7 séances de suivi)</w:t>
      </w:r>
      <w:r w:rsidRPr="001859D6">
        <w:rPr>
          <w:rFonts w:asciiTheme="minorHAnsi" w:eastAsia="Lato" w:hAnsiTheme="minorHAnsi" w:cstheme="minorHAnsi"/>
          <w:sz w:val="28"/>
          <w:szCs w:val="24"/>
        </w:rPr>
        <w:t>.</w:t>
      </w:r>
    </w:p>
    <w:p w:rsidR="0098550D" w:rsidRPr="000D1324" w:rsidRDefault="0098550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</w:p>
    <w:p w:rsidR="0098550D" w:rsidRPr="001859D6" w:rsidRDefault="000D1324">
      <w:pPr>
        <w:spacing w:after="0"/>
        <w:jc w:val="both"/>
        <w:rPr>
          <w:rFonts w:asciiTheme="minorHAnsi" w:eastAsia="Lato" w:hAnsiTheme="minorHAnsi" w:cstheme="minorHAnsi"/>
          <w:sz w:val="18"/>
          <w:szCs w:val="16"/>
        </w:rPr>
      </w:pPr>
      <w:r w:rsidRPr="002B604D">
        <w:rPr>
          <w:rFonts w:asciiTheme="minorHAnsi" w:eastAsia="Lato" w:hAnsiTheme="minorHAnsi" w:cstheme="minorHAnsi"/>
          <w:b/>
          <w:sz w:val="28"/>
          <w:szCs w:val="24"/>
        </w:rPr>
        <w:t>Ce courrier d’adressage</w:t>
      </w:r>
      <w:r w:rsidRPr="000D1324">
        <w:rPr>
          <w:rFonts w:asciiTheme="minorHAnsi" w:eastAsia="Lato" w:hAnsiTheme="minorHAnsi" w:cstheme="minorHAnsi"/>
          <w:sz w:val="28"/>
          <w:szCs w:val="24"/>
        </w:rPr>
        <w:t xml:space="preserve"> sera transmis avec la feuille de soins du psychologue à l’organisme d’assurance maladie pour permettre le remboursement des séances réalisées.</w:t>
      </w:r>
    </w:p>
    <w:p w:rsidR="000D1324" w:rsidRDefault="000D1324" w:rsidP="00490B5D">
      <w:pPr>
        <w:jc w:val="both"/>
        <w:rPr>
          <w:rFonts w:cstheme="minorHAnsi"/>
        </w:rPr>
      </w:pPr>
    </w:p>
    <w:p w:rsidR="000D1324" w:rsidRPr="002B604D" w:rsidRDefault="000D1324" w:rsidP="002B604D">
      <w:pPr>
        <w:spacing w:after="0"/>
        <w:jc w:val="both"/>
        <w:rPr>
          <w:rFonts w:asciiTheme="minorHAnsi" w:eastAsia="Lato" w:hAnsiTheme="minorHAnsi" w:cstheme="minorHAnsi"/>
          <w:sz w:val="28"/>
          <w:szCs w:val="24"/>
        </w:rPr>
      </w:pPr>
      <w:r w:rsidRPr="002B604D">
        <w:rPr>
          <w:rFonts w:asciiTheme="minorHAnsi" w:eastAsia="Lato" w:hAnsiTheme="minorHAnsi" w:cstheme="minorHAnsi"/>
          <w:sz w:val="28"/>
          <w:szCs w:val="24"/>
        </w:rPr>
        <w:t xml:space="preserve">Le médecin peut également transmettre au patient </w:t>
      </w:r>
      <w:r w:rsidRPr="002B604D">
        <w:rPr>
          <w:rFonts w:asciiTheme="minorHAnsi" w:eastAsia="Lato" w:hAnsiTheme="minorHAnsi" w:cstheme="minorHAnsi"/>
          <w:b/>
          <w:sz w:val="28"/>
          <w:szCs w:val="24"/>
        </w:rPr>
        <w:t>un courrier d'accompagnement destiné au psychologue prenant en charge le patient</w:t>
      </w:r>
      <w:r w:rsidRPr="002B604D">
        <w:rPr>
          <w:rFonts w:asciiTheme="minorHAnsi" w:eastAsia="Lato" w:hAnsiTheme="minorHAnsi" w:cstheme="minorHAnsi"/>
          <w:sz w:val="28"/>
          <w:szCs w:val="24"/>
        </w:rPr>
        <w:t>. Ce document (modèle ci-dessous), à conserver par le psychologue, a vocation à lui transmettre les éléments du contexte, des éléments cliniques et des motifs de l’adressage, éventuellement des scores ou d’échelles réalisés par le médecin.</w:t>
      </w:r>
      <w:r w:rsidRPr="002B604D" w:rsidDel="00836EB5">
        <w:rPr>
          <w:rFonts w:asciiTheme="minorHAnsi" w:eastAsia="Lato" w:hAnsiTheme="minorHAnsi" w:cstheme="minorHAnsi"/>
          <w:sz w:val="28"/>
          <w:szCs w:val="24"/>
        </w:rPr>
        <w:t xml:space="preserve"> </w:t>
      </w:r>
      <w:r w:rsidRPr="002B604D">
        <w:rPr>
          <w:rFonts w:asciiTheme="minorHAnsi" w:eastAsia="Lato" w:hAnsiTheme="minorHAnsi" w:cstheme="minorHAnsi"/>
          <w:sz w:val="28"/>
          <w:szCs w:val="24"/>
        </w:rPr>
        <w:t xml:space="preserve"> </w:t>
      </w:r>
    </w:p>
    <w:p w:rsidR="0098550D" w:rsidRPr="001859D6" w:rsidRDefault="0098550D">
      <w:pPr>
        <w:spacing w:after="0"/>
        <w:rPr>
          <w:rFonts w:asciiTheme="minorHAnsi" w:eastAsia="Lato" w:hAnsiTheme="minorHAnsi" w:cstheme="minorHAnsi"/>
          <w:sz w:val="28"/>
          <w:szCs w:val="24"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98550D" w:rsidRDefault="0098550D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490B5D" w:rsidRDefault="00490B5D">
      <w:pPr>
        <w:spacing w:after="0"/>
        <w:rPr>
          <w:b/>
        </w:rPr>
      </w:pPr>
    </w:p>
    <w:p w:rsidR="00490B5D" w:rsidRDefault="00490B5D">
      <w:pPr>
        <w:spacing w:after="0"/>
        <w:rPr>
          <w:b/>
        </w:rPr>
      </w:pPr>
    </w:p>
    <w:p w:rsidR="000D1324" w:rsidRDefault="000D1324">
      <w:pPr>
        <w:spacing w:after="0"/>
        <w:rPr>
          <w:b/>
        </w:rPr>
      </w:pPr>
    </w:p>
    <w:p w:rsidR="0098550D" w:rsidRDefault="0098550D">
      <w:pPr>
        <w:spacing w:after="0"/>
        <w:rPr>
          <w:ins w:id="0" w:author="SALAVERT, Anne-Charlotte (DSS/FSS/MGRMC)" w:date="2022-02-08T15:35:00Z"/>
          <w:b/>
        </w:rPr>
      </w:pPr>
    </w:p>
    <w:p w:rsidR="003F3E44" w:rsidRDefault="003F3E44">
      <w:pPr>
        <w:spacing w:after="0"/>
        <w:rPr>
          <w:ins w:id="1" w:author="SALAVERT, Anne-Charlotte (DSS/FSS/MGRMC)" w:date="2022-02-08T15:35:00Z"/>
          <w:b/>
        </w:rPr>
      </w:pPr>
    </w:p>
    <w:p w:rsidR="003F3E44" w:rsidRDefault="003F3E44">
      <w:pPr>
        <w:spacing w:after="0"/>
        <w:rPr>
          <w:b/>
        </w:rPr>
      </w:pPr>
      <w:bookmarkStart w:id="2" w:name="_GoBack"/>
      <w:bookmarkEnd w:id="2"/>
    </w:p>
    <w:p w:rsidR="0098550D" w:rsidRDefault="0098550D">
      <w:pPr>
        <w:spacing w:after="0"/>
        <w:rPr>
          <w:b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lastRenderedPageBreak/>
        <w:t>COURRIER D’ADRESSAGE</w:t>
      </w:r>
    </w:p>
    <w:p w:rsidR="009462D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 w:rsidR="009462DD">
        <w:rPr>
          <w:i/>
        </w:rPr>
        <w:t xml:space="preserve"> : </w:t>
      </w:r>
      <w:r w:rsidR="009674C9">
        <w:rPr>
          <w:i/>
        </w:rPr>
        <w:t xml:space="preserve"> </w:t>
      </w:r>
      <w:r w:rsidR="009462DD">
        <w:t>_ _ _ _ _ _ _ _ _ _ _ _ _ _ _ _ _ _ _ _ _ _ _ _ _ _ _</w:t>
      </w:r>
      <w:r>
        <w:t xml:space="preserve"> _ _ _ _ _ _ _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>
        <w:rPr>
          <w:i/>
        </w:rPr>
        <w:t>N</w:t>
      </w:r>
      <w:r w:rsidR="009674C9">
        <w:rPr>
          <w:i/>
        </w:rPr>
        <w:t>uméro AM du médecin ou de la structure</w:t>
      </w:r>
      <w:r w:rsidR="009462DD">
        <w:rPr>
          <w:i/>
        </w:rPr>
        <w:t xml:space="preserve"> : </w:t>
      </w:r>
      <w:r w:rsidR="009462DD">
        <w:t>_ _ _ _ _ _ _ _ _ _ _ _ _ _ _ _ _ _ _ _ _ _ _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1264BF" w:rsidRDefault="001264BF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NOM, PRÉNOM du patient :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Date : _ _ _ _ _ _ _ _ _ _ _ _ _ _ _ _ _ _ _ _ _ _ _ _ _ _ _ _ _ _ _ _ _ _ _ _ _ _ _ _ _ 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0"/>
          <w:szCs w:val="10"/>
        </w:rPr>
      </w:pPr>
    </w:p>
    <w:p w:rsidR="0098550D" w:rsidRPr="00490B5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i/>
        </w:rPr>
      </w:pPr>
      <w:r w:rsidRPr="00627BF2">
        <w:rPr>
          <w:b/>
        </w:rPr>
        <w:t>Adressage pour</w:t>
      </w:r>
      <w:r w:rsidR="00627BF2" w:rsidRPr="00627BF2">
        <w:rPr>
          <w:b/>
        </w:rPr>
        <w:t> </w:t>
      </w:r>
      <w:r w:rsidRPr="00627BF2">
        <w:rPr>
          <w:b/>
        </w:rPr>
        <w:t>un accompagnement psychologique</w:t>
      </w:r>
      <w:r w:rsidR="00627BF2">
        <w:rPr>
          <w:b/>
        </w:rPr>
        <w:t xml:space="preserve"> (</w:t>
      </w:r>
      <w:r w:rsidR="00627BF2" w:rsidRPr="00627BF2">
        <w:rPr>
          <w:b/>
        </w:rPr>
        <w:t xml:space="preserve">entretien d’évaluation et </w:t>
      </w:r>
      <w:r w:rsidR="00627BF2">
        <w:rPr>
          <w:b/>
        </w:rPr>
        <w:t>jusqu’à 7</w:t>
      </w:r>
      <w:r w:rsidR="00627BF2" w:rsidRPr="00627BF2">
        <w:rPr>
          <w:b/>
        </w:rPr>
        <w:t xml:space="preserve"> séances</w:t>
      </w:r>
      <w:r w:rsidR="00627BF2">
        <w:rPr>
          <w:b/>
        </w:rPr>
        <w:t xml:space="preserve"> de suivi)</w:t>
      </w:r>
      <w:r w:rsidRPr="00627BF2">
        <w:rPr>
          <w:b/>
        </w:rPr>
        <w:t xml:space="preserve">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>(annuaire disponible sur monpsy.sante.gouv.fr)</w:t>
      </w:r>
      <w:r w:rsidRPr="00490B5D">
        <w:rPr>
          <w:i/>
        </w:rPr>
        <w:t>.</w:t>
      </w:r>
    </w:p>
    <w:p w:rsidR="00627BF2" w:rsidRDefault="00627BF2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 w:rsidRPr="00490B5D">
        <w:t>Si besoin, précisez si les soins sont en lien avec :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proofErr w:type="gramStart"/>
      <w:r w:rsidRPr="00490B5D">
        <w:rPr>
          <w:rFonts w:ascii="Segoe UI Symbol" w:hAnsi="Segoe UI Symbol" w:cs="Segoe UI Symbol"/>
        </w:rPr>
        <w:t>❑</w:t>
      </w:r>
      <w:r w:rsidRPr="00490B5D">
        <w:t xml:space="preserve">  une</w:t>
      </w:r>
      <w:proofErr w:type="gramEnd"/>
      <w:r w:rsidRPr="00490B5D">
        <w:t xml:space="preserve"> affection de longue durée (ALD) 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proofErr w:type="gramStart"/>
      <w:r w:rsidRPr="00490B5D">
        <w:rPr>
          <w:rFonts w:ascii="Segoe UI Symbol" w:hAnsi="Segoe UI Symbol" w:cs="Segoe UI Symbol"/>
        </w:rPr>
        <w:t>❑</w:t>
      </w:r>
      <w:r w:rsidRPr="00490B5D">
        <w:t xml:space="preserve">  une</w:t>
      </w:r>
      <w:proofErr w:type="gramEnd"/>
      <w:r w:rsidRPr="00490B5D">
        <w:t xml:space="preserve"> maternité (à partir du 6ème mois de grossesse)</w:t>
      </w: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proofErr w:type="gramStart"/>
      <w:r w:rsidRPr="00490B5D">
        <w:rPr>
          <w:rFonts w:ascii="Segoe UI Symbol" w:hAnsi="Segoe UI Symbol" w:cs="Segoe UI Symbol"/>
        </w:rPr>
        <w:t>❑</w:t>
      </w:r>
      <w:r w:rsidRPr="00490B5D">
        <w:t xml:space="preserve">  un</w:t>
      </w:r>
      <w:proofErr w:type="gramEnd"/>
      <w:r w:rsidRPr="00490B5D">
        <w:t xml:space="preserve"> accident du travail-maladie professionnelle (AT-MP) </w:t>
      </w:r>
    </w:p>
    <w:p w:rsidR="0098550D" w:rsidRDefault="00490B5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proofErr w:type="gramStart"/>
      <w:r w:rsidRPr="00490B5D">
        <w:rPr>
          <w:rFonts w:ascii="Segoe UI Symbol" w:hAnsi="Segoe UI Symbol" w:cs="Segoe UI Symbol"/>
        </w:rPr>
        <w:t>❑</w:t>
      </w:r>
      <w:r w:rsidRPr="00490B5D">
        <w:t xml:space="preserve">  une</w:t>
      </w:r>
      <w:proofErr w:type="gramEnd"/>
      <w:r w:rsidRPr="00490B5D">
        <w:t xml:space="preserve"> invalidité</w:t>
      </w:r>
    </w:p>
    <w:p w:rsidR="00627BF2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  <w:r>
        <w:t xml:space="preserve">                                                                                                 </w:t>
      </w:r>
      <w:r w:rsidR="00627BF2">
        <w:t xml:space="preserve"> </w:t>
      </w:r>
      <w:r>
        <w:t xml:space="preserve">                                             </w:t>
      </w:r>
    </w:p>
    <w:p w:rsidR="0098550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ind w:firstLine="720"/>
        <w:jc w:val="center"/>
      </w:pPr>
      <w:r>
        <w:t xml:space="preserve">                                                                                                                 </w:t>
      </w:r>
      <w:r w:rsidR="009674C9">
        <w:t>Signature du médecin</w:t>
      </w: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8550D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</w:pPr>
    </w:p>
    <w:p w:rsidR="0098550D" w:rsidRDefault="009674C9" w:rsidP="00627B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>Document à présenter au psychologue puis transmettre à l’organisme d’assurance maladie avec la feuille de soins pour permettre le remboursement des séances réalisées.</w:t>
      </w:r>
    </w:p>
    <w:p w:rsidR="0098550D" w:rsidRPr="00490B5D" w:rsidRDefault="0098550D" w:rsidP="00627BF2">
      <w:pPr>
        <w:spacing w:after="0"/>
        <w:rPr>
          <w:sz w:val="6"/>
          <w:szCs w:val="12"/>
        </w:rPr>
      </w:pPr>
    </w:p>
    <w:p w:rsidR="0098550D" w:rsidRDefault="0098550D">
      <w:pPr>
        <w:spacing w:after="0"/>
        <w:rPr>
          <w:sz w:val="2"/>
          <w:szCs w:val="2"/>
        </w:rPr>
      </w:pPr>
    </w:p>
    <w:p w:rsidR="0098550D" w:rsidRDefault="009674C9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✂-- - - - - - - - - - - - - - - - - - - - - - - - - - - - - - - - - - - - - - - - - - - - - - - - - - - - - - - - - - - - - - - - - - - - - - - - - - - - - - - - - - - - - - - - - - - </w:t>
      </w:r>
      <w:r w:rsidR="00490B5D">
        <w:rPr>
          <w:b/>
          <w:sz w:val="16"/>
          <w:szCs w:val="16"/>
        </w:rPr>
        <w:t xml:space="preserve">- - - - - - - - - - - - - - - - - - - - - - - - - - - - - - </w:t>
      </w:r>
    </w:p>
    <w:p w:rsidR="0098550D" w:rsidRDefault="0098550D">
      <w:pPr>
        <w:spacing w:after="0"/>
        <w:rPr>
          <w:sz w:val="2"/>
          <w:szCs w:val="2"/>
        </w:rPr>
      </w:pPr>
    </w:p>
    <w:p w:rsidR="0098550D" w:rsidRPr="00490B5D" w:rsidRDefault="0098550D">
      <w:pPr>
        <w:spacing w:after="0"/>
        <w:rPr>
          <w:sz w:val="6"/>
          <w:szCs w:val="12"/>
        </w:rPr>
      </w:pPr>
    </w:p>
    <w:p w:rsidR="00490B5D" w:rsidRP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i/>
          <w:u w:val="single"/>
        </w:rPr>
      </w:pPr>
      <w:r w:rsidRPr="00490B5D">
        <w:rPr>
          <w:b/>
          <w:i/>
          <w:u w:val="single"/>
        </w:rPr>
        <w:t>COURRIER D'ACCOMPAGNEMENT</w:t>
      </w:r>
    </w:p>
    <w:p w:rsidR="00490B5D" w:rsidRDefault="00490B5D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i/>
        </w:rPr>
      </w:pPr>
    </w:p>
    <w:p w:rsidR="00DA1AE4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t xml:space="preserve">NOM, PRÉNOM </w:t>
      </w:r>
      <w:r w:rsidR="009674C9">
        <w:rPr>
          <w:i/>
        </w:rPr>
        <w:t>du médecin</w:t>
      </w:r>
      <w:r>
        <w:rPr>
          <w:i/>
        </w:rPr>
        <w:t xml:space="preserve"> </w:t>
      </w:r>
      <w:r>
        <w:t>: _ _ _ _ _ _ _ _ _ _ _ _ _ _ _ _ _ _ _ _ _ _ _ _ _ _ _ _</w:t>
      </w:r>
      <w:r w:rsidRPr="00DA1AE4">
        <w:rPr>
          <w:i/>
        </w:rPr>
        <w:t xml:space="preserve"> </w:t>
      </w:r>
    </w:p>
    <w:p w:rsidR="0098550D" w:rsidRDefault="00DA1AE4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>Numéro AM du médecin ou de la structure :</w:t>
      </w:r>
      <w:r w:rsidRPr="00DA1AE4">
        <w:t xml:space="preserve"> </w:t>
      </w:r>
      <w:r>
        <w:t>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DA1AE4" w:rsidRDefault="00DA1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NOM, PRÉNOM du patient : _ _ _ _ _ _ _ _ _ _ _ _ _ _ _ _ _ _ _ _ _ _ _ _ _ _ _ _ 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Date : _ _ _ _ _ _ _ _ _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674C9" w:rsidRP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 w:rsidRPr="009674C9">
        <w:rPr>
          <w:b/>
        </w:rPr>
        <w:t>Adressage pour un accompagnement psychologique (entretien d’évaluation et jusqu’à 7 séances de suivi) par un psychologue conventionné avec l’Assurance Maladie</w:t>
      </w:r>
      <w:r w:rsidR="00490B5D">
        <w:rPr>
          <w:b/>
        </w:rPr>
        <w:t xml:space="preserve"> </w:t>
      </w:r>
      <w:r w:rsidR="00490B5D" w:rsidRPr="00490B5D">
        <w:rPr>
          <w:i/>
        </w:rPr>
        <w:t>(annuaire disponible sur monpsy.sante.gouv.fr)</w:t>
      </w:r>
      <w:r w:rsidRPr="00490B5D">
        <w:rPr>
          <w:i/>
        </w:rPr>
        <w:t>.</w:t>
      </w:r>
    </w:p>
    <w:p w:rsidR="009674C9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Motifs de l’adressage : _ _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8"/>
          <w:szCs w:val="8"/>
        </w:rPr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Informations sur l’évaluation initiale / Description de l’état actuel du patient : _ _ _ _ _ _ _ _ _ _ _ _ _ _ _ _ _ _ _ _ _ _ _ _ _ _ _ _ _</w:t>
      </w:r>
      <w:r w:rsidR="00FA2BC9">
        <w:t xml:space="preserve">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_ __ _ _ _ _ _ _ _ 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FA2BC9" w:rsidRDefault="00FA2BC9" w:rsidP="00FA2B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i/>
        </w:rPr>
        <w:t xml:space="preserve">Retentissement sur la vie quotidienne et professionnelle : </w:t>
      </w:r>
      <w:r>
        <w:t>_ _ _ _ _ _ _ _ _ _ _ _ _ _ _ _ _ _ _ _ _ _ _ _ _ _ _ _ _</w:t>
      </w: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i/>
        </w:rPr>
      </w:pPr>
      <w:r>
        <w:rPr>
          <w:i/>
        </w:rPr>
        <w:t xml:space="preserve">Éventuellement et si souhaité par le médecin et pour les patients adultes, scores des échelles PHQ 9/GAD 7 : </w:t>
      </w:r>
      <w:r>
        <w:t xml:space="preserve">_ _ _ _ _ 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490B5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>Autres éléments nécessaires : _ _ _ _ _ _ _ _ _ _ _ _ _ _ _ _ _ _ _ _ _ _ _ _ _ _ _ _ _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                                                                                                                                            Signature du médecin</w:t>
      </w:r>
    </w:p>
    <w:p w:rsidR="0098550D" w:rsidRDefault="009855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:rsidR="0098550D" w:rsidRDefault="009674C9" w:rsidP="00490B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sz w:val="16"/>
          <w:szCs w:val="16"/>
        </w:rPr>
        <w:t>Document à transmettre au psychologue uniquement</w:t>
      </w:r>
    </w:p>
    <w:sectPr w:rsidR="0098550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MV Boli"/>
    <w:charset w:val="00"/>
    <w:family w:val="auto"/>
    <w:pitch w:val="default"/>
  </w:font>
  <w:font w:name="Lato Black"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063C7"/>
    <w:multiLevelType w:val="multilevel"/>
    <w:tmpl w:val="0E66DE1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LAVERT, Anne-Charlotte (DSS/FSS/MGRMC)">
    <w15:presenceInfo w15:providerId="AD" w15:userId="S-1-5-21-27022435-3177379373-3347635678-100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0D"/>
    <w:rsid w:val="000D1324"/>
    <w:rsid w:val="001264BF"/>
    <w:rsid w:val="001859D6"/>
    <w:rsid w:val="002B604D"/>
    <w:rsid w:val="00385432"/>
    <w:rsid w:val="003F3E44"/>
    <w:rsid w:val="00490B5D"/>
    <w:rsid w:val="00567E34"/>
    <w:rsid w:val="00627BF2"/>
    <w:rsid w:val="009462DD"/>
    <w:rsid w:val="009674C9"/>
    <w:rsid w:val="0098550D"/>
    <w:rsid w:val="00B4247B"/>
    <w:rsid w:val="00DA1AE4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D738"/>
  <w15:docId w15:val="{4E0922FF-79E7-4299-B8F2-507EF0BD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73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50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5073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25073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07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25073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13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1324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1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+7xjcHlmObaQEhqjSdBT/hSBw==">AMUW2mWa5DdRivD/cU2NcxfvDGympCCwd0fiUhWQT9VIJjsFKRv+n4AuZG9xuHWXQuOVJzHDqnEYfbiOmhSuH1oafYLIFIiwbaF2B4BTNsSp62ZMLpa4/jA=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JEAN-BAPTISTE, Marine (DSS/FSS)</dc:creator>
  <cp:lastModifiedBy>SALAVERT, Anne-Charlotte (DSS/FSS/MGRMC)</cp:lastModifiedBy>
  <cp:revision>2</cp:revision>
  <dcterms:created xsi:type="dcterms:W3CDTF">2022-02-08T14:35:00Z</dcterms:created>
  <dcterms:modified xsi:type="dcterms:W3CDTF">2022-02-08T14:35:00Z</dcterms:modified>
</cp:coreProperties>
</file>